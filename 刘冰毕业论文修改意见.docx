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8B" w:rsidRDefault="008705EC">
      <w:r>
        <w:rPr>
          <w:rFonts w:hint="eastAsia"/>
        </w:rPr>
        <w:t>刘冰毕业论文修改意见：</w:t>
      </w:r>
    </w:p>
    <w:p w:rsidR="007569EC" w:rsidDel="00014CE0" w:rsidRDefault="008705EC" w:rsidP="007569EC">
      <w:pPr>
        <w:pStyle w:val="a3"/>
        <w:numPr>
          <w:ilvl w:val="0"/>
          <w:numId w:val="1"/>
        </w:numPr>
        <w:ind w:firstLineChars="0"/>
        <w:rPr>
          <w:del w:id="0" w:author="刘冰" w:date="2013-06-04T13:49:00Z"/>
        </w:rPr>
      </w:pPr>
      <w:del w:id="1" w:author="刘冰" w:date="2013-06-04T13:49:00Z">
        <w:r w:rsidDel="00014CE0">
          <w:rPr>
            <w:rFonts w:hint="eastAsia"/>
          </w:rPr>
          <w:delText>摘要</w:delText>
        </w:r>
        <w:r w:rsidR="007569EC" w:rsidDel="00014CE0">
          <w:rPr>
            <w:rFonts w:hint="eastAsia"/>
          </w:rPr>
          <w:delText>用于说明的主要工作，</w:delText>
        </w:r>
        <w:r w:rsidDel="00014CE0">
          <w:rPr>
            <w:rFonts w:hint="eastAsia"/>
          </w:rPr>
          <w:delText>不应该</w:delText>
        </w:r>
        <w:r w:rsidR="007569EC" w:rsidDel="00014CE0">
          <w:rPr>
            <w:rFonts w:hint="eastAsia"/>
          </w:rPr>
          <w:delText>罗列</w:delText>
        </w:r>
        <w:r w:rsidDel="00014CE0">
          <w:rPr>
            <w:rFonts w:hint="eastAsia"/>
          </w:rPr>
          <w:delText>实现步骤</w:delText>
        </w:r>
        <w:r w:rsidR="007569EC" w:rsidDel="00014CE0">
          <w:rPr>
            <w:rFonts w:hint="eastAsia"/>
          </w:rPr>
          <w:delText>，请对除第二段及其后面红色字体标识部分重新组织</w:delText>
        </w:r>
        <w:r w:rsidR="007D240A" w:rsidDel="00014CE0">
          <w:rPr>
            <w:rFonts w:hint="eastAsia"/>
          </w:rPr>
          <w:delText>，第二段还存在严重的语句不通；</w:delText>
        </w:r>
      </w:del>
    </w:p>
    <w:p w:rsidR="008705EC" w:rsidDel="00014CE0" w:rsidRDefault="007569EC" w:rsidP="007569EC">
      <w:pPr>
        <w:pStyle w:val="a3"/>
        <w:numPr>
          <w:ilvl w:val="0"/>
          <w:numId w:val="1"/>
        </w:numPr>
        <w:ind w:firstLineChars="0"/>
        <w:rPr>
          <w:del w:id="2" w:author="刘冰" w:date="2013-06-04T13:49:00Z"/>
        </w:rPr>
      </w:pPr>
      <w:del w:id="3" w:author="刘冰" w:date="2013-06-04T13:49:00Z">
        <w:r w:rsidDel="00014CE0">
          <w:rPr>
            <w:rFonts w:hint="eastAsia"/>
          </w:rPr>
          <w:delText>摘要的第一段我已帮你修改，并对主要的修改用红色字体标出，请对照修改英文摘要；</w:delText>
        </w:r>
      </w:del>
    </w:p>
    <w:p w:rsidR="007569EC" w:rsidDel="002C0BCA" w:rsidRDefault="007569EC" w:rsidP="007569EC">
      <w:pPr>
        <w:pStyle w:val="a3"/>
        <w:numPr>
          <w:ilvl w:val="0"/>
          <w:numId w:val="1"/>
        </w:numPr>
        <w:ind w:firstLineChars="0"/>
        <w:rPr>
          <w:del w:id="4" w:author="刘冰" w:date="2013-06-04T14:32:00Z"/>
        </w:rPr>
      </w:pPr>
      <w:del w:id="5" w:author="刘冰" w:date="2013-06-04T14:32:00Z">
        <w:r w:rsidDel="002C0BCA">
          <w:rPr>
            <w:rFonts w:hint="eastAsia"/>
          </w:rPr>
          <w:delText>段落应该两端对齐，</w:delText>
        </w:r>
        <w:r w:rsidR="00C06B73" w:rsidDel="002C0BCA">
          <w:rPr>
            <w:rFonts w:hint="eastAsia"/>
          </w:rPr>
          <w:delText>大部分</w:delText>
        </w:r>
        <w:r w:rsidDel="002C0BCA">
          <w:rPr>
            <w:rFonts w:hint="eastAsia"/>
          </w:rPr>
          <w:delText>段</w:delText>
        </w:r>
        <w:r w:rsidR="00C06B73" w:rsidDel="002C0BCA">
          <w:rPr>
            <w:rFonts w:hint="eastAsia"/>
          </w:rPr>
          <w:delText>落</w:delText>
        </w:r>
        <w:r w:rsidDel="002C0BCA">
          <w:rPr>
            <w:rFonts w:hint="eastAsia"/>
          </w:rPr>
          <w:delText>我已帮你调整了，</w:delText>
        </w:r>
        <w:r w:rsidR="00C06B73" w:rsidDel="002C0BCA">
          <w:rPr>
            <w:rFonts w:hint="eastAsia"/>
          </w:rPr>
          <w:delText>请核对没有对齐的</w:delText>
        </w:r>
        <w:r w:rsidDel="002C0BCA">
          <w:rPr>
            <w:rFonts w:hint="eastAsia"/>
          </w:rPr>
          <w:delText>段落</w:delText>
        </w:r>
        <w:r w:rsidR="00C06B73" w:rsidDel="002C0BCA">
          <w:rPr>
            <w:rFonts w:hint="eastAsia"/>
          </w:rPr>
          <w:delText>，</w:delText>
        </w:r>
        <w:r w:rsidDel="002C0BCA">
          <w:rPr>
            <w:rFonts w:hint="eastAsia"/>
          </w:rPr>
          <w:delText>自行调整；</w:delText>
        </w:r>
      </w:del>
    </w:p>
    <w:p w:rsidR="007D240A" w:rsidDel="00891678" w:rsidRDefault="007D240A" w:rsidP="007D240A">
      <w:pPr>
        <w:pStyle w:val="a3"/>
        <w:numPr>
          <w:ilvl w:val="0"/>
          <w:numId w:val="1"/>
        </w:numPr>
        <w:ind w:firstLineChars="0"/>
        <w:rPr>
          <w:del w:id="6" w:author="刘冰" w:date="2013-06-04T18:53:00Z"/>
        </w:rPr>
      </w:pPr>
      <w:del w:id="7" w:author="刘冰" w:date="2013-06-04T18:53:00Z">
        <w:r w:rsidDel="00891678">
          <w:rPr>
            <w:rFonts w:hint="eastAsia"/>
          </w:rPr>
          <w:delText>多处重复使用“本课题”等类似说法，例如</w:delText>
        </w:r>
        <w:r w:rsidDel="00891678">
          <w:rPr>
            <w:rFonts w:hint="eastAsia"/>
          </w:rPr>
          <w:delText>1.3</w:delText>
        </w:r>
        <w:r w:rsidDel="00891678">
          <w:rPr>
            <w:rFonts w:hint="eastAsia"/>
          </w:rPr>
          <w:delText>节，两端均以“本课题”开头，请修改；</w:delText>
        </w:r>
      </w:del>
    </w:p>
    <w:p w:rsidR="007D240A" w:rsidDel="00891678" w:rsidRDefault="007D240A" w:rsidP="007569EC">
      <w:pPr>
        <w:pStyle w:val="a3"/>
        <w:numPr>
          <w:ilvl w:val="0"/>
          <w:numId w:val="1"/>
        </w:numPr>
        <w:ind w:firstLineChars="0"/>
        <w:rPr>
          <w:del w:id="8" w:author="刘冰" w:date="2013-06-04T18:53:00Z"/>
        </w:rPr>
      </w:pPr>
      <w:del w:id="9" w:author="刘冰" w:date="2013-06-04T18:53:00Z">
        <w:r w:rsidDel="00891678">
          <w:rPr>
            <w:rFonts w:hint="eastAsia"/>
          </w:rPr>
          <w:delText>很多地方语句不通，请仔细阅读并修改；</w:delText>
        </w:r>
      </w:del>
    </w:p>
    <w:p w:rsidR="00C06B73" w:rsidDel="00035F3D" w:rsidRDefault="00C06B73" w:rsidP="007569EC">
      <w:pPr>
        <w:pStyle w:val="a3"/>
        <w:numPr>
          <w:ilvl w:val="0"/>
          <w:numId w:val="1"/>
        </w:numPr>
        <w:ind w:firstLineChars="0"/>
        <w:rPr>
          <w:del w:id="10" w:author="刘冰" w:date="2013-06-04T19:04:00Z"/>
        </w:rPr>
      </w:pPr>
      <w:del w:id="11" w:author="刘冰" w:date="2013-06-04T19:04:00Z">
        <w:r w:rsidDel="00035F3D">
          <w:rPr>
            <w:rFonts w:hint="eastAsia"/>
          </w:rPr>
          <w:delText>文献综述部分有太多无关紧要的话，有的我已在论文中标出建议删除了，其他没有标出来的地方，你自己再仔细阅读斟酌一下；</w:delText>
        </w:r>
      </w:del>
    </w:p>
    <w:p w:rsidR="00130A23" w:rsidDel="00035F3D" w:rsidRDefault="00130A23" w:rsidP="007569EC">
      <w:pPr>
        <w:pStyle w:val="a3"/>
        <w:numPr>
          <w:ilvl w:val="0"/>
          <w:numId w:val="1"/>
        </w:numPr>
        <w:ind w:firstLineChars="0"/>
        <w:rPr>
          <w:del w:id="12" w:author="刘冰" w:date="2013-06-04T19:05:00Z"/>
        </w:rPr>
      </w:pPr>
      <w:del w:id="13" w:author="刘冰" w:date="2013-06-04T19:05:00Z">
        <w:r w:rsidDel="00035F3D">
          <w:rPr>
            <w:rFonts w:hint="eastAsia"/>
          </w:rPr>
          <w:delText>第</w:delText>
        </w:r>
        <w:r w:rsidDel="00035F3D">
          <w:rPr>
            <w:rFonts w:hint="eastAsia"/>
          </w:rPr>
          <w:delText xml:space="preserve">2 </w:delText>
        </w:r>
        <w:r w:rsidDel="00035F3D">
          <w:rPr>
            <w:rFonts w:hint="eastAsia"/>
          </w:rPr>
          <w:delText>章的名字为“理论与工具介绍”，理论体现在什么地方？</w:delText>
        </w:r>
      </w:del>
    </w:p>
    <w:p w:rsidR="00130A23" w:rsidDel="00035F3D" w:rsidRDefault="00130A23" w:rsidP="007569EC">
      <w:pPr>
        <w:pStyle w:val="a3"/>
        <w:numPr>
          <w:ilvl w:val="0"/>
          <w:numId w:val="1"/>
        </w:numPr>
        <w:ind w:firstLineChars="0"/>
        <w:rPr>
          <w:del w:id="14" w:author="刘冰" w:date="2013-06-04T19:05:00Z"/>
        </w:rPr>
      </w:pPr>
      <w:del w:id="15" w:author="刘冰" w:date="2013-06-04T19:05:00Z">
        <w:r w:rsidDel="00035F3D">
          <w:rPr>
            <w:rFonts w:hint="eastAsia"/>
          </w:rPr>
          <w:delText>第</w:delText>
        </w:r>
        <w:r w:rsidDel="00035F3D">
          <w:rPr>
            <w:rFonts w:hint="eastAsia"/>
          </w:rPr>
          <w:delText>7</w:delText>
        </w:r>
        <w:r w:rsidDel="00035F3D">
          <w:rPr>
            <w:rFonts w:hint="eastAsia"/>
          </w:rPr>
          <w:delText>页红色字体标出的部分的标号格式不正确，请调整为</w:delText>
        </w:r>
        <w:r w:rsidDel="00035F3D">
          <w:rPr>
            <w:rFonts w:hint="eastAsia"/>
          </w:rPr>
          <w:delText>1</w:delText>
        </w:r>
        <w:r w:rsidDel="00035F3D">
          <w:rPr>
            <w:rFonts w:hint="eastAsia"/>
          </w:rPr>
          <w:delText>）。。。</w:delText>
        </w:r>
      </w:del>
    </w:p>
    <w:p w:rsidR="00130A23" w:rsidDel="00446D37" w:rsidRDefault="00130A23" w:rsidP="007569EC">
      <w:pPr>
        <w:pStyle w:val="a3"/>
        <w:numPr>
          <w:ilvl w:val="0"/>
          <w:numId w:val="1"/>
        </w:numPr>
        <w:ind w:firstLineChars="0"/>
        <w:rPr>
          <w:del w:id="16" w:author="刘冰" w:date="2013-06-04T19:14:00Z"/>
        </w:rPr>
      </w:pPr>
      <w:del w:id="17" w:author="刘冰" w:date="2013-06-04T19:14:00Z">
        <w:r w:rsidDel="00446D37">
          <w:rPr>
            <w:rFonts w:hint="eastAsia"/>
          </w:rPr>
          <w:delText>2.2.2</w:delText>
        </w:r>
        <w:r w:rsidDel="00446D37">
          <w:rPr>
            <w:rFonts w:hint="eastAsia"/>
          </w:rPr>
          <w:delText>节的格式已经帮你调整过；</w:delText>
        </w:r>
      </w:del>
    </w:p>
    <w:p w:rsidR="00130A23" w:rsidDel="00446D37" w:rsidRDefault="00130A23" w:rsidP="007569EC">
      <w:pPr>
        <w:pStyle w:val="a3"/>
        <w:numPr>
          <w:ilvl w:val="0"/>
          <w:numId w:val="1"/>
        </w:numPr>
        <w:ind w:firstLineChars="0"/>
        <w:rPr>
          <w:del w:id="18" w:author="刘冰" w:date="2013-06-04T19:14:00Z"/>
        </w:rPr>
      </w:pPr>
      <w:del w:id="19" w:author="刘冰" w:date="2013-06-04T19:14:00Z">
        <w:r w:rsidDel="00446D37">
          <w:rPr>
            <w:rFonts w:hint="eastAsia"/>
          </w:rPr>
          <w:delText>你的论文太多不该加粗的地方用了加粗表示，请修正；</w:delText>
        </w:r>
      </w:del>
    </w:p>
    <w:p w:rsidR="00130A23" w:rsidDel="00811141" w:rsidRDefault="004A43E6" w:rsidP="007569EC">
      <w:pPr>
        <w:pStyle w:val="a3"/>
        <w:numPr>
          <w:ilvl w:val="0"/>
          <w:numId w:val="1"/>
        </w:numPr>
        <w:ind w:firstLineChars="0"/>
        <w:rPr>
          <w:del w:id="20" w:author="刘冰" w:date="2013-06-04T20:33:00Z"/>
        </w:rPr>
      </w:pPr>
      <w:del w:id="21" w:author="刘冰" w:date="2013-06-04T20:33:00Z">
        <w:r w:rsidDel="00811141">
          <w:rPr>
            <w:rFonts w:hint="eastAsia"/>
          </w:rPr>
          <w:delText>图</w:delText>
        </w:r>
        <w:r w:rsidDel="00811141">
          <w:rPr>
            <w:rFonts w:hint="eastAsia"/>
          </w:rPr>
          <w:delText>2.2</w:delText>
        </w:r>
        <w:r w:rsidDel="00811141">
          <w:rPr>
            <w:rFonts w:hint="eastAsia"/>
          </w:rPr>
          <w:delText>是从别的文档中粘贴过来的，请重新画，并用中文表示</w:delText>
        </w:r>
      </w:del>
    </w:p>
    <w:p w:rsidR="004A43E6" w:rsidDel="00811141" w:rsidRDefault="004A43E6" w:rsidP="007569EC">
      <w:pPr>
        <w:pStyle w:val="a3"/>
        <w:numPr>
          <w:ilvl w:val="0"/>
          <w:numId w:val="1"/>
        </w:numPr>
        <w:ind w:firstLineChars="0"/>
        <w:rPr>
          <w:del w:id="22" w:author="刘冰" w:date="2013-06-04T20:33:00Z"/>
        </w:rPr>
      </w:pPr>
      <w:del w:id="23" w:author="刘冰" w:date="2013-06-04T20:33:00Z">
        <w:r w:rsidDel="00811141">
          <w:rPr>
            <w:rFonts w:hint="eastAsia"/>
          </w:rPr>
          <w:delText>论文中所有的图都应该自己画，不应粘贴别人的图；</w:delText>
        </w:r>
      </w:del>
    </w:p>
    <w:p w:rsidR="004A43E6" w:rsidDel="00811141" w:rsidRDefault="004A43E6" w:rsidP="007569EC">
      <w:pPr>
        <w:pStyle w:val="a3"/>
        <w:numPr>
          <w:ilvl w:val="0"/>
          <w:numId w:val="1"/>
        </w:numPr>
        <w:ind w:firstLineChars="0"/>
        <w:rPr>
          <w:del w:id="24" w:author="刘冰" w:date="2013-06-04T20:36:00Z"/>
        </w:rPr>
      </w:pPr>
      <w:del w:id="25" w:author="刘冰" w:date="2013-06-04T20:36:00Z">
        <w:r w:rsidDel="00811141">
          <w:rPr>
            <w:rFonts w:hint="eastAsia"/>
          </w:rPr>
          <w:delText>论文中图的标号的表示不一致，请对照模板修改一致；</w:delText>
        </w:r>
      </w:del>
    </w:p>
    <w:p w:rsidR="004A43E6" w:rsidDel="00811141" w:rsidRDefault="009528EC" w:rsidP="007569EC">
      <w:pPr>
        <w:pStyle w:val="a3"/>
        <w:numPr>
          <w:ilvl w:val="0"/>
          <w:numId w:val="1"/>
        </w:numPr>
        <w:ind w:firstLineChars="0"/>
        <w:rPr>
          <w:del w:id="26" w:author="刘冰" w:date="2013-06-04T20:36:00Z"/>
        </w:rPr>
      </w:pPr>
      <w:del w:id="27" w:author="刘冰" w:date="2013-06-04T20:36:00Z">
        <w:r w:rsidDel="00811141">
          <w:rPr>
            <w:rFonts w:hint="eastAsia"/>
          </w:rPr>
          <w:delText>参考文献的标注如果在句子末尾的，应在标点符号之内，有的已修正过了，请检查未修正的进行修正；</w:delText>
        </w:r>
      </w:del>
    </w:p>
    <w:p w:rsidR="009528EC" w:rsidDel="00811141" w:rsidRDefault="00070A28" w:rsidP="007569EC">
      <w:pPr>
        <w:pStyle w:val="a3"/>
        <w:numPr>
          <w:ilvl w:val="0"/>
          <w:numId w:val="1"/>
        </w:numPr>
        <w:ind w:firstLineChars="0"/>
        <w:rPr>
          <w:del w:id="28" w:author="刘冰" w:date="2013-06-04T20:36:00Z"/>
        </w:rPr>
      </w:pPr>
      <w:del w:id="29" w:author="刘冰" w:date="2013-06-04T20:36:00Z">
        <w:r w:rsidDel="00811141">
          <w:rPr>
            <w:rFonts w:hint="eastAsia"/>
          </w:rPr>
          <w:delText>项目符号和语句标号的使用很混乱，请统一起来；</w:delText>
        </w:r>
        <w:r w:rsidR="00DC7DB3" w:rsidDel="00811141">
          <w:rPr>
            <w:rFonts w:hint="eastAsia"/>
          </w:rPr>
          <w:delText>标号：先使用</w:delText>
        </w:r>
        <w:r w:rsidR="00DC7DB3" w:rsidDel="00811141">
          <w:rPr>
            <w:rFonts w:hint="eastAsia"/>
          </w:rPr>
          <w:delText>1</w:delText>
        </w:r>
        <w:r w:rsidR="00DC7DB3" w:rsidDel="00811141">
          <w:rPr>
            <w:rFonts w:hint="eastAsia"/>
          </w:rPr>
          <w:delText>），再使用（</w:delText>
        </w:r>
        <w:r w:rsidR="00DC7DB3" w:rsidDel="00811141">
          <w:rPr>
            <w:rFonts w:hint="eastAsia"/>
          </w:rPr>
          <w:delText>1</w:delText>
        </w:r>
        <w:r w:rsidR="00DC7DB3" w:rsidDel="00811141">
          <w:rPr>
            <w:rFonts w:hint="eastAsia"/>
          </w:rPr>
          <w:delText>）；</w:delText>
        </w:r>
      </w:del>
    </w:p>
    <w:p w:rsidR="00130A23" w:rsidDel="00811141" w:rsidRDefault="00070A28" w:rsidP="00C92112">
      <w:pPr>
        <w:pStyle w:val="a3"/>
        <w:numPr>
          <w:ilvl w:val="0"/>
          <w:numId w:val="1"/>
        </w:numPr>
        <w:ind w:firstLineChars="0"/>
        <w:rPr>
          <w:del w:id="30" w:author="刘冰" w:date="2013-06-04T20:39:00Z"/>
        </w:rPr>
      </w:pPr>
      <w:del w:id="31" w:author="刘冰" w:date="2013-06-04T20:39:00Z">
        <w:r w:rsidDel="00811141">
          <w:rPr>
            <w:rFonts w:hint="eastAsia"/>
          </w:rPr>
          <w:delText>图中</w:delText>
        </w:r>
        <w:r w:rsidR="00C92112" w:rsidDel="00811141">
          <w:rPr>
            <w:rFonts w:hint="eastAsia"/>
          </w:rPr>
          <w:delText>文</w:delText>
        </w:r>
        <w:r w:rsidDel="00811141">
          <w:rPr>
            <w:rFonts w:hint="eastAsia"/>
          </w:rPr>
          <w:delText>字</w:delText>
        </w:r>
        <w:r w:rsidR="00C92112" w:rsidDel="00811141">
          <w:rPr>
            <w:rFonts w:hint="eastAsia"/>
          </w:rPr>
          <w:delText>的</w:delText>
        </w:r>
        <w:r w:rsidDel="00811141">
          <w:rPr>
            <w:rFonts w:hint="eastAsia"/>
          </w:rPr>
          <w:delText>字体与字号</w:delText>
        </w:r>
        <w:r w:rsidR="00C92112" w:rsidDel="00811141">
          <w:rPr>
            <w:rFonts w:hint="eastAsia"/>
          </w:rPr>
          <w:delText>应与正文保持一致，请逐个图修改；</w:delText>
        </w:r>
      </w:del>
    </w:p>
    <w:p w:rsidR="00C92112" w:rsidDel="00811141" w:rsidRDefault="00DC7DB3" w:rsidP="00C92112">
      <w:pPr>
        <w:pStyle w:val="a3"/>
        <w:numPr>
          <w:ilvl w:val="0"/>
          <w:numId w:val="1"/>
        </w:numPr>
        <w:ind w:firstLineChars="0"/>
        <w:rPr>
          <w:del w:id="32" w:author="刘冰" w:date="2013-06-04T20:40:00Z"/>
        </w:rPr>
      </w:pPr>
      <w:del w:id="33" w:author="刘冰" w:date="2013-06-04T20:40:00Z">
        <w:r w:rsidDel="00811141">
          <w:rPr>
            <w:rFonts w:hint="eastAsia"/>
          </w:rPr>
          <w:delText>3.2.1</w:delText>
        </w:r>
        <w:r w:rsidDel="00811141">
          <w:rPr>
            <w:rFonts w:hint="eastAsia"/>
          </w:rPr>
          <w:delText>中的标号使用不正确，请修改；</w:delText>
        </w:r>
      </w:del>
    </w:p>
    <w:p w:rsidR="00DC7DB3" w:rsidDel="00811141" w:rsidRDefault="00DC7DB3" w:rsidP="00C92112">
      <w:pPr>
        <w:pStyle w:val="a3"/>
        <w:numPr>
          <w:ilvl w:val="0"/>
          <w:numId w:val="1"/>
        </w:numPr>
        <w:ind w:firstLineChars="0"/>
        <w:rPr>
          <w:del w:id="34" w:author="刘冰" w:date="2013-06-04T20:41:00Z"/>
        </w:rPr>
      </w:pPr>
      <w:del w:id="35" w:author="刘冰" w:date="2013-06-04T20:41:00Z">
        <w:r w:rsidDel="00811141">
          <w:rPr>
            <w:rFonts w:hint="eastAsia"/>
          </w:rPr>
          <w:delText>表不能跨页，如果必须跨页，应注明续表</w:delText>
        </w:r>
        <w:r w:rsidDel="00811141">
          <w:rPr>
            <w:rFonts w:hint="eastAsia"/>
          </w:rPr>
          <w:delText>x-y</w:delText>
        </w:r>
        <w:r w:rsidDel="00811141">
          <w:rPr>
            <w:rFonts w:hint="eastAsia"/>
          </w:rPr>
          <w:delText>，且保持表头完整；</w:delText>
        </w:r>
      </w:del>
    </w:p>
    <w:p w:rsidR="00DC7DB3" w:rsidDel="00811141" w:rsidRDefault="00DC7DB3" w:rsidP="00C92112">
      <w:pPr>
        <w:pStyle w:val="a3"/>
        <w:numPr>
          <w:ilvl w:val="0"/>
          <w:numId w:val="1"/>
        </w:numPr>
        <w:ind w:firstLineChars="0"/>
        <w:rPr>
          <w:del w:id="36" w:author="刘冰" w:date="2013-06-04T20:43:00Z"/>
        </w:rPr>
      </w:pPr>
      <w:del w:id="37" w:author="刘冰" w:date="2013-06-04T20:43:00Z">
        <w:r w:rsidDel="00811141">
          <w:rPr>
            <w:rFonts w:hint="eastAsia"/>
          </w:rPr>
          <w:delText>请确认表的格式和表的编号与标题的格式是否正确；</w:delText>
        </w:r>
      </w:del>
    </w:p>
    <w:p w:rsidR="00DC7DB3" w:rsidRDefault="00107956" w:rsidP="00C92112">
      <w:pPr>
        <w:pStyle w:val="a3"/>
        <w:numPr>
          <w:ilvl w:val="0"/>
          <w:numId w:val="1"/>
        </w:numPr>
        <w:ind w:firstLineChars="0"/>
      </w:pPr>
      <w:del w:id="38" w:author="刘冰" w:date="2013-06-04T20:43:00Z">
        <w:r w:rsidDel="00811141">
          <w:rPr>
            <w:rFonts w:hint="eastAsia"/>
          </w:rPr>
          <w:delText>除了截图之外，自己画的图尽量不要用彩色；</w:delText>
        </w:r>
      </w:del>
    </w:p>
    <w:p w:rsidR="00107956" w:rsidRDefault="00EC1CF1" w:rsidP="00C92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参考文献格式不正确，请参照模板修改；</w:t>
      </w:r>
    </w:p>
    <w:p w:rsidR="00EC1CF1" w:rsidRDefault="00EC1CF1" w:rsidP="00C92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附录的格式也不正确，请参照模板修正；</w:t>
      </w:r>
      <w:bookmarkStart w:id="39" w:name="_GoBack"/>
      <w:bookmarkEnd w:id="39"/>
    </w:p>
    <w:p w:rsidR="00EC1CF1" w:rsidRDefault="00EC1CF1" w:rsidP="00C92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总体感觉论文写的很仓促，有太多地方语句不通顺，</w:t>
      </w:r>
      <w:r w:rsidR="001B793C">
        <w:rPr>
          <w:rFonts w:hint="eastAsia"/>
        </w:rPr>
        <w:t>组织得不合理，不系统；请仔细阅读，并参照修改意见</w:t>
      </w:r>
      <w:r w:rsidR="000725E2">
        <w:rPr>
          <w:rFonts w:hint="eastAsia"/>
        </w:rPr>
        <w:t>抓紧</w:t>
      </w:r>
      <w:r w:rsidR="001B793C">
        <w:rPr>
          <w:rFonts w:hint="eastAsia"/>
        </w:rPr>
        <w:t>进行修改；</w:t>
      </w:r>
    </w:p>
    <w:p w:rsidR="00E933C2" w:rsidRDefault="00E933C2" w:rsidP="00C92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请务必在</w:t>
      </w:r>
      <w:r>
        <w:rPr>
          <w:rFonts w:hint="eastAsia"/>
        </w:rPr>
        <w:t>v2</w:t>
      </w:r>
      <w:r>
        <w:rPr>
          <w:rFonts w:hint="eastAsia"/>
        </w:rPr>
        <w:t>版的基础上进行修改，很多地方我已经顺手修改过了。</w:t>
      </w:r>
    </w:p>
    <w:p w:rsidR="001B793C" w:rsidRPr="00130A23" w:rsidRDefault="00E308E0" w:rsidP="00C92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答辩需要做</w:t>
      </w:r>
      <w:r>
        <w:rPr>
          <w:rFonts w:hint="eastAsia"/>
        </w:rPr>
        <w:t>ppt</w:t>
      </w:r>
      <w:r>
        <w:rPr>
          <w:rFonts w:hint="eastAsia"/>
        </w:rPr>
        <w:t>，讲</w:t>
      </w:r>
      <w:r>
        <w:rPr>
          <w:rFonts w:hint="eastAsia"/>
        </w:rPr>
        <w:t>10</w:t>
      </w:r>
      <w:r>
        <w:rPr>
          <w:rFonts w:hint="eastAsia"/>
        </w:rPr>
        <w:t>分钟左右，态度要谦虚、有礼貌，最好着正装，不要穿拖鞋。</w:t>
      </w:r>
    </w:p>
    <w:sectPr w:rsidR="001B793C" w:rsidRPr="0013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E4" w:rsidRDefault="009931E4" w:rsidP="00E933C2">
      <w:r>
        <w:separator/>
      </w:r>
    </w:p>
  </w:endnote>
  <w:endnote w:type="continuationSeparator" w:id="0">
    <w:p w:rsidR="009931E4" w:rsidRDefault="009931E4" w:rsidP="00E9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E4" w:rsidRDefault="009931E4" w:rsidP="00E933C2">
      <w:r>
        <w:separator/>
      </w:r>
    </w:p>
  </w:footnote>
  <w:footnote w:type="continuationSeparator" w:id="0">
    <w:p w:rsidR="009931E4" w:rsidRDefault="009931E4" w:rsidP="00E93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B7D5C"/>
    <w:multiLevelType w:val="hybridMultilevel"/>
    <w:tmpl w:val="5F8266C4"/>
    <w:lvl w:ilvl="0" w:tplc="BD980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冰">
    <w15:presenceInfo w15:providerId="Windows Live" w15:userId="46b3ebd0aa8f4c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EC"/>
    <w:rsid w:val="00007363"/>
    <w:rsid w:val="00014CE0"/>
    <w:rsid w:val="00016B0B"/>
    <w:rsid w:val="00032037"/>
    <w:rsid w:val="0003221F"/>
    <w:rsid w:val="00035F3D"/>
    <w:rsid w:val="00070A28"/>
    <w:rsid w:val="000725E2"/>
    <w:rsid w:val="0007626C"/>
    <w:rsid w:val="00081A5B"/>
    <w:rsid w:val="00085A10"/>
    <w:rsid w:val="000905EC"/>
    <w:rsid w:val="000A0965"/>
    <w:rsid w:val="000B4528"/>
    <w:rsid w:val="000C070A"/>
    <w:rsid w:val="000E522C"/>
    <w:rsid w:val="000E7378"/>
    <w:rsid w:val="00105D0B"/>
    <w:rsid w:val="00107956"/>
    <w:rsid w:val="00130A23"/>
    <w:rsid w:val="00132522"/>
    <w:rsid w:val="001466EE"/>
    <w:rsid w:val="00170B35"/>
    <w:rsid w:val="00172276"/>
    <w:rsid w:val="001A6838"/>
    <w:rsid w:val="001B793C"/>
    <w:rsid w:val="00204C85"/>
    <w:rsid w:val="00217A0F"/>
    <w:rsid w:val="00280F38"/>
    <w:rsid w:val="0028427E"/>
    <w:rsid w:val="002B4E31"/>
    <w:rsid w:val="002C0BCA"/>
    <w:rsid w:val="002D33B8"/>
    <w:rsid w:val="0031279D"/>
    <w:rsid w:val="0032156F"/>
    <w:rsid w:val="00346604"/>
    <w:rsid w:val="00364FD7"/>
    <w:rsid w:val="00365BF4"/>
    <w:rsid w:val="003712EF"/>
    <w:rsid w:val="0039119D"/>
    <w:rsid w:val="00397BDA"/>
    <w:rsid w:val="003E382A"/>
    <w:rsid w:val="00446D37"/>
    <w:rsid w:val="00463EA5"/>
    <w:rsid w:val="00491566"/>
    <w:rsid w:val="004A43E6"/>
    <w:rsid w:val="004B3048"/>
    <w:rsid w:val="004C5AD0"/>
    <w:rsid w:val="004E1D16"/>
    <w:rsid w:val="004E7453"/>
    <w:rsid w:val="00542059"/>
    <w:rsid w:val="00566CF4"/>
    <w:rsid w:val="00585033"/>
    <w:rsid w:val="00597BDE"/>
    <w:rsid w:val="005C3892"/>
    <w:rsid w:val="005C6315"/>
    <w:rsid w:val="005F0D11"/>
    <w:rsid w:val="006A7EC8"/>
    <w:rsid w:val="006B5F40"/>
    <w:rsid w:val="006D4733"/>
    <w:rsid w:val="006F0252"/>
    <w:rsid w:val="007250BC"/>
    <w:rsid w:val="0073065C"/>
    <w:rsid w:val="007503EA"/>
    <w:rsid w:val="00751CDD"/>
    <w:rsid w:val="007569EC"/>
    <w:rsid w:val="00774014"/>
    <w:rsid w:val="007B7E63"/>
    <w:rsid w:val="007D240A"/>
    <w:rsid w:val="007D2DC2"/>
    <w:rsid w:val="007F3265"/>
    <w:rsid w:val="0080258B"/>
    <w:rsid w:val="00811141"/>
    <w:rsid w:val="00824957"/>
    <w:rsid w:val="0084679C"/>
    <w:rsid w:val="008705EC"/>
    <w:rsid w:val="00891678"/>
    <w:rsid w:val="008C2341"/>
    <w:rsid w:val="00946BDF"/>
    <w:rsid w:val="009528EC"/>
    <w:rsid w:val="00960395"/>
    <w:rsid w:val="00976279"/>
    <w:rsid w:val="009931E4"/>
    <w:rsid w:val="00995E2C"/>
    <w:rsid w:val="009A7386"/>
    <w:rsid w:val="009C3B21"/>
    <w:rsid w:val="009D0588"/>
    <w:rsid w:val="00A43694"/>
    <w:rsid w:val="00A4751B"/>
    <w:rsid w:val="00A50F5C"/>
    <w:rsid w:val="00AD406A"/>
    <w:rsid w:val="00AF18D3"/>
    <w:rsid w:val="00B025F1"/>
    <w:rsid w:val="00B60F9E"/>
    <w:rsid w:val="00B94FAB"/>
    <w:rsid w:val="00BA42E8"/>
    <w:rsid w:val="00BB402C"/>
    <w:rsid w:val="00BF6EFD"/>
    <w:rsid w:val="00C06B73"/>
    <w:rsid w:val="00C16661"/>
    <w:rsid w:val="00C20987"/>
    <w:rsid w:val="00C3790F"/>
    <w:rsid w:val="00C41CA9"/>
    <w:rsid w:val="00C66688"/>
    <w:rsid w:val="00C739EB"/>
    <w:rsid w:val="00C81753"/>
    <w:rsid w:val="00C92112"/>
    <w:rsid w:val="00CB4DCF"/>
    <w:rsid w:val="00CC1165"/>
    <w:rsid w:val="00CF20BA"/>
    <w:rsid w:val="00D20813"/>
    <w:rsid w:val="00D22DC4"/>
    <w:rsid w:val="00D311AF"/>
    <w:rsid w:val="00D3413E"/>
    <w:rsid w:val="00D46FB0"/>
    <w:rsid w:val="00D83B99"/>
    <w:rsid w:val="00DC7DB3"/>
    <w:rsid w:val="00DD13D1"/>
    <w:rsid w:val="00DF2D4B"/>
    <w:rsid w:val="00E1063B"/>
    <w:rsid w:val="00E308E0"/>
    <w:rsid w:val="00E349CA"/>
    <w:rsid w:val="00E754D2"/>
    <w:rsid w:val="00E81C14"/>
    <w:rsid w:val="00E91BB2"/>
    <w:rsid w:val="00E933C2"/>
    <w:rsid w:val="00E9728B"/>
    <w:rsid w:val="00EA56A9"/>
    <w:rsid w:val="00EA6130"/>
    <w:rsid w:val="00EC1CF1"/>
    <w:rsid w:val="00EC7079"/>
    <w:rsid w:val="00EE1F4E"/>
    <w:rsid w:val="00F5313B"/>
    <w:rsid w:val="00F65DA6"/>
    <w:rsid w:val="00FC6CBD"/>
    <w:rsid w:val="00FD1162"/>
    <w:rsid w:val="00F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CA03B5-9F50-4906-9F0E-7B958C6F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3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575E6-D0AC-47C1-AA32-91D5DAA5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刘冰</cp:lastModifiedBy>
  <cp:revision>2</cp:revision>
  <dcterms:created xsi:type="dcterms:W3CDTF">2013-06-04T14:10:00Z</dcterms:created>
  <dcterms:modified xsi:type="dcterms:W3CDTF">2013-06-04T14:10:00Z</dcterms:modified>
</cp:coreProperties>
</file>