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8B" w:rsidRDefault="00E771A5">
      <w:r>
        <w:rPr>
          <w:rFonts w:hint="eastAsia"/>
        </w:rPr>
        <w:t>刘冰论文修改意见</w:t>
      </w:r>
      <w:r>
        <w:rPr>
          <w:rFonts w:hint="eastAsia"/>
        </w:rPr>
        <w:t>2</w:t>
      </w:r>
    </w:p>
    <w:p w:rsidR="00E771A5" w:rsidDel="00C17967" w:rsidRDefault="00E771A5" w:rsidP="00E771A5">
      <w:pPr>
        <w:pStyle w:val="a3"/>
        <w:numPr>
          <w:ilvl w:val="0"/>
          <w:numId w:val="1"/>
        </w:numPr>
        <w:ind w:firstLineChars="0"/>
        <w:rPr>
          <w:del w:id="0" w:author="刘冰" w:date="2013-06-05T13:16:00Z"/>
        </w:rPr>
      </w:pPr>
      <w:del w:id="1" w:author="刘冰" w:date="2013-06-05T13:16:00Z">
        <w:r w:rsidDel="00C17967">
          <w:rPr>
            <w:rFonts w:hint="eastAsia"/>
          </w:rPr>
          <w:delText>摘要已经帮你修改过了，请</w:delText>
        </w:r>
        <w:r w:rsidR="003C6E79" w:rsidDel="00C17967">
          <w:rPr>
            <w:rFonts w:hint="eastAsia"/>
          </w:rPr>
          <w:delText>将你使用的数据库管理系统的名称取代红色</w:delText>
        </w:r>
        <w:r w:rsidR="003C6E79" w:rsidDel="00C17967">
          <w:rPr>
            <w:rFonts w:hint="eastAsia"/>
          </w:rPr>
          <w:delText>XXX</w:delText>
        </w:r>
        <w:r w:rsidR="003C6E79" w:rsidDel="00C17967">
          <w:rPr>
            <w:rFonts w:hint="eastAsia"/>
          </w:rPr>
          <w:delText>，并</w:delText>
        </w:r>
        <w:r w:rsidDel="00C17967">
          <w:rPr>
            <w:rFonts w:hint="eastAsia"/>
          </w:rPr>
          <w:delText>在此基础上修改英文摘要；</w:delText>
        </w:r>
      </w:del>
    </w:p>
    <w:p w:rsidR="00E771A5" w:rsidRDefault="00B31582" w:rsidP="00E771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摘要提到了测试，但</w:t>
      </w:r>
      <w:r w:rsidR="00E771A5">
        <w:rPr>
          <w:rFonts w:hint="eastAsia"/>
        </w:rPr>
        <w:t>论文中没有测试部分，请补充上；</w:t>
      </w:r>
    </w:p>
    <w:p w:rsidR="00A3634F" w:rsidDel="00BD6AA1" w:rsidRDefault="00A3634F" w:rsidP="00E771A5">
      <w:pPr>
        <w:pStyle w:val="a3"/>
        <w:numPr>
          <w:ilvl w:val="0"/>
          <w:numId w:val="1"/>
        </w:numPr>
        <w:ind w:firstLineChars="0"/>
        <w:rPr>
          <w:del w:id="2" w:author="刘冰" w:date="2013-06-05T12:13:00Z"/>
        </w:rPr>
      </w:pPr>
      <w:del w:id="3" w:author="刘冰" w:date="2013-06-05T12:13:00Z">
        <w:r w:rsidDel="00BD6AA1">
          <w:rPr>
            <w:rFonts w:hint="eastAsia"/>
          </w:rPr>
          <w:delText>表为什么还是有填充色？是模板要求的吗？</w:delText>
        </w:r>
      </w:del>
    </w:p>
    <w:p w:rsidR="00BF3CD9" w:rsidRPr="003773E0" w:rsidDel="00BD6AA1" w:rsidRDefault="00BF3CD9" w:rsidP="00E771A5">
      <w:pPr>
        <w:pStyle w:val="a3"/>
        <w:numPr>
          <w:ilvl w:val="0"/>
          <w:numId w:val="1"/>
        </w:numPr>
        <w:ind w:firstLineChars="0"/>
        <w:rPr>
          <w:del w:id="4" w:author="刘冰" w:date="2013-06-05T12:09:00Z"/>
          <w:color w:val="FF0000"/>
        </w:rPr>
      </w:pPr>
      <w:del w:id="5" w:author="刘冰" w:date="2013-06-05T12:09:00Z">
        <w:r w:rsidRPr="003773E0" w:rsidDel="00BD6AA1">
          <w:rPr>
            <w:rFonts w:hint="eastAsia"/>
            <w:color w:val="FF0000"/>
          </w:rPr>
          <w:delText>图</w:delText>
        </w:r>
        <w:r w:rsidRPr="003773E0" w:rsidDel="00BD6AA1">
          <w:rPr>
            <w:rFonts w:hint="eastAsia"/>
            <w:color w:val="FF0000"/>
          </w:rPr>
          <w:delText>3.1</w:delText>
        </w:r>
        <w:r w:rsidRPr="003773E0" w:rsidDel="00BD6AA1">
          <w:rPr>
            <w:rFonts w:hint="eastAsia"/>
            <w:color w:val="FF0000"/>
          </w:rPr>
          <w:delText>中的文字的大小与正文的文字大小不匹配，请修改；</w:delText>
        </w:r>
      </w:del>
    </w:p>
    <w:p w:rsidR="00BF3CD9" w:rsidRPr="003773E0" w:rsidDel="004F29D9" w:rsidRDefault="00BF3CD9" w:rsidP="00BF3CD9">
      <w:pPr>
        <w:pStyle w:val="a3"/>
        <w:numPr>
          <w:ilvl w:val="0"/>
          <w:numId w:val="1"/>
        </w:numPr>
        <w:ind w:firstLineChars="0"/>
        <w:jc w:val="left"/>
        <w:rPr>
          <w:del w:id="6" w:author="刘冰" w:date="2013-06-05T13:33:00Z"/>
          <w:color w:val="FF0000"/>
          <w:szCs w:val="21"/>
        </w:rPr>
      </w:pPr>
      <w:del w:id="7" w:author="刘冰" w:date="2013-06-05T13:33:00Z">
        <w:r w:rsidRPr="003773E0" w:rsidDel="004F29D9">
          <w:rPr>
            <w:rFonts w:hint="eastAsia"/>
            <w:color w:val="FF0000"/>
            <w:szCs w:val="21"/>
          </w:rPr>
          <w:delText>图</w:delText>
        </w:r>
        <w:r w:rsidRPr="003773E0" w:rsidDel="004F29D9">
          <w:rPr>
            <w:rFonts w:hint="eastAsia"/>
            <w:color w:val="FF0000"/>
            <w:szCs w:val="21"/>
          </w:rPr>
          <w:delText xml:space="preserve">4.1 </w:delText>
        </w:r>
        <w:r w:rsidRPr="003773E0" w:rsidDel="004F29D9">
          <w:rPr>
            <w:rFonts w:hint="eastAsia"/>
            <w:color w:val="FF0000"/>
            <w:szCs w:val="21"/>
          </w:rPr>
          <w:delText>数据库部分表物理结构图没有体现出各个表之间的关系，且图仍然是彩色的；</w:delText>
        </w:r>
      </w:del>
    </w:p>
    <w:p w:rsidR="00EE6212" w:rsidRPr="003773E0" w:rsidDel="009E6D16" w:rsidRDefault="00EE6212" w:rsidP="00EE6212">
      <w:pPr>
        <w:pStyle w:val="a3"/>
        <w:numPr>
          <w:ilvl w:val="0"/>
          <w:numId w:val="1"/>
        </w:numPr>
        <w:ind w:firstLineChars="0"/>
        <w:rPr>
          <w:del w:id="8" w:author="刘冰" w:date="2013-06-05T12:19:00Z"/>
          <w:color w:val="FF0000"/>
        </w:rPr>
      </w:pPr>
      <w:del w:id="9" w:author="刘冰" w:date="2013-06-05T12:19:00Z">
        <w:r w:rsidRPr="003773E0" w:rsidDel="009E6D16">
          <w:rPr>
            <w:rFonts w:hint="eastAsia"/>
            <w:color w:val="FF0000"/>
            <w:szCs w:val="21"/>
          </w:rPr>
          <w:delText>图</w:delText>
        </w:r>
        <w:r w:rsidRPr="003773E0" w:rsidDel="009E6D16">
          <w:rPr>
            <w:rFonts w:hint="eastAsia"/>
            <w:color w:val="FF0000"/>
            <w:szCs w:val="21"/>
          </w:rPr>
          <w:delText>4.5</w:delText>
        </w:r>
        <w:r w:rsidRPr="003773E0" w:rsidDel="009E6D16">
          <w:rPr>
            <w:rFonts w:hint="eastAsia"/>
            <w:color w:val="FF0000"/>
            <w:szCs w:val="21"/>
          </w:rPr>
          <w:delText>中的</w:delText>
        </w:r>
        <w:r w:rsidRPr="003773E0" w:rsidDel="009E6D16">
          <w:rPr>
            <w:rFonts w:hint="eastAsia"/>
            <w:color w:val="FF0000"/>
          </w:rPr>
          <w:delText>文字的字体和字号与正文的字体与字号均不匹配，请修改；</w:delText>
        </w:r>
      </w:del>
    </w:p>
    <w:p w:rsidR="00BF3CD9" w:rsidRPr="003773E0" w:rsidDel="004F29D9" w:rsidRDefault="00EF3953" w:rsidP="00E771A5">
      <w:pPr>
        <w:pStyle w:val="a3"/>
        <w:numPr>
          <w:ilvl w:val="0"/>
          <w:numId w:val="1"/>
        </w:numPr>
        <w:ind w:firstLineChars="0"/>
        <w:rPr>
          <w:del w:id="10" w:author="刘冰" w:date="2013-06-05T13:26:00Z"/>
          <w:color w:val="FF0000"/>
        </w:rPr>
      </w:pPr>
      <w:del w:id="11" w:author="刘冰" w:date="2013-06-05T13:26:00Z">
        <w:r w:rsidRPr="003773E0" w:rsidDel="004F29D9">
          <w:rPr>
            <w:rFonts w:hint="eastAsia"/>
            <w:color w:val="FF0000"/>
          </w:rPr>
          <w:delText>结论部分的第</w:delText>
        </w:r>
        <w:r w:rsidRPr="003773E0" w:rsidDel="004F29D9">
          <w:rPr>
            <w:rFonts w:hint="eastAsia"/>
            <w:color w:val="FF0000"/>
          </w:rPr>
          <w:delText>2</w:delText>
        </w:r>
        <w:r w:rsidRPr="003773E0" w:rsidDel="004F29D9">
          <w:rPr>
            <w:rFonts w:hint="eastAsia"/>
            <w:color w:val="FF0000"/>
          </w:rPr>
          <w:delText>、</w:delText>
        </w:r>
        <w:r w:rsidRPr="003773E0" w:rsidDel="004F29D9">
          <w:rPr>
            <w:rFonts w:hint="eastAsia"/>
            <w:color w:val="FF0000"/>
          </w:rPr>
          <w:delText>3</w:delText>
        </w:r>
        <w:r w:rsidRPr="003773E0" w:rsidDel="004F29D9">
          <w:rPr>
            <w:rFonts w:hint="eastAsia"/>
            <w:color w:val="FF0000"/>
          </w:rPr>
          <w:delText>、</w:delText>
        </w:r>
        <w:r w:rsidRPr="003773E0" w:rsidDel="004F29D9">
          <w:rPr>
            <w:rFonts w:hint="eastAsia"/>
            <w:color w:val="FF0000"/>
          </w:rPr>
          <w:delText>4</w:delText>
        </w:r>
        <w:r w:rsidRPr="003773E0" w:rsidDel="004F29D9">
          <w:rPr>
            <w:rFonts w:hint="eastAsia"/>
            <w:color w:val="FF0000"/>
          </w:rPr>
          <w:delText>段仍然均以“本。。。”开头，请修改；</w:delText>
        </w:r>
      </w:del>
    </w:p>
    <w:p w:rsidR="003773E0" w:rsidRPr="003773E0" w:rsidRDefault="003773E0" w:rsidP="003773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73E0">
        <w:rPr>
          <w:rFonts w:hint="eastAsia"/>
          <w:color w:val="FF0000"/>
        </w:rPr>
        <w:t>参考文献格式不正确，请参照模板修改；</w:t>
      </w:r>
    </w:p>
    <w:p w:rsidR="003773E0" w:rsidRPr="003773E0" w:rsidRDefault="003773E0" w:rsidP="003773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73E0">
        <w:rPr>
          <w:rFonts w:hint="eastAsia"/>
          <w:color w:val="FF0000"/>
        </w:rPr>
        <w:t>附录的格式也不正确，请参照模板修</w:t>
      </w:r>
      <w:bookmarkStart w:id="12" w:name="_GoBack"/>
      <w:bookmarkEnd w:id="12"/>
      <w:r w:rsidRPr="003773E0">
        <w:rPr>
          <w:rFonts w:hint="eastAsia"/>
          <w:color w:val="FF0000"/>
        </w:rPr>
        <w:t>正；</w:t>
      </w:r>
    </w:p>
    <w:p w:rsidR="00A34A43" w:rsidRDefault="00A34A43" w:rsidP="00E771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感觉你的实际开发工作较少；</w:t>
      </w:r>
    </w:p>
    <w:p w:rsidR="00E771A5" w:rsidRDefault="00E771A5" w:rsidP="00E771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请确保论文正文的字数大于</w:t>
      </w:r>
      <w:r>
        <w:rPr>
          <w:rFonts w:hint="eastAsia"/>
        </w:rPr>
        <w:t>2</w:t>
      </w:r>
      <w:r>
        <w:rPr>
          <w:rFonts w:hint="eastAsia"/>
        </w:rPr>
        <w:t>万</w:t>
      </w:r>
      <w:r w:rsidR="00EF3953">
        <w:rPr>
          <w:rFonts w:hint="eastAsia"/>
        </w:rPr>
        <w:t>字；</w:t>
      </w:r>
    </w:p>
    <w:p w:rsidR="00EF3953" w:rsidRDefault="00EF3953" w:rsidP="00E771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上一版让你修改的地方仍然有一些没有修改，请仔细对照上次和这次的修改意见以及论文模板进行修改。</w:t>
      </w:r>
    </w:p>
    <w:sectPr w:rsidR="00EF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C1B" w:rsidRDefault="00293C1B" w:rsidP="003773E0">
      <w:r>
        <w:separator/>
      </w:r>
    </w:p>
  </w:endnote>
  <w:endnote w:type="continuationSeparator" w:id="0">
    <w:p w:rsidR="00293C1B" w:rsidRDefault="00293C1B" w:rsidP="0037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C1B" w:rsidRDefault="00293C1B" w:rsidP="003773E0">
      <w:r>
        <w:separator/>
      </w:r>
    </w:p>
  </w:footnote>
  <w:footnote w:type="continuationSeparator" w:id="0">
    <w:p w:rsidR="00293C1B" w:rsidRDefault="00293C1B" w:rsidP="00377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07F9"/>
    <w:multiLevelType w:val="hybridMultilevel"/>
    <w:tmpl w:val="7BC4AB40"/>
    <w:lvl w:ilvl="0" w:tplc="F39C3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B7D5C"/>
    <w:multiLevelType w:val="hybridMultilevel"/>
    <w:tmpl w:val="5F8266C4"/>
    <w:lvl w:ilvl="0" w:tplc="BD980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冰">
    <w15:presenceInfo w15:providerId="Windows Live" w15:userId="46b3ebd0aa8f4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A5"/>
    <w:rsid w:val="00007363"/>
    <w:rsid w:val="00016B0B"/>
    <w:rsid w:val="00032037"/>
    <w:rsid w:val="0003221F"/>
    <w:rsid w:val="0007626C"/>
    <w:rsid w:val="00081A5B"/>
    <w:rsid w:val="00085A10"/>
    <w:rsid w:val="000905EC"/>
    <w:rsid w:val="000A0965"/>
    <w:rsid w:val="000B4528"/>
    <w:rsid w:val="000C070A"/>
    <w:rsid w:val="000E522C"/>
    <w:rsid w:val="00105D0B"/>
    <w:rsid w:val="00132522"/>
    <w:rsid w:val="001466EE"/>
    <w:rsid w:val="00170B35"/>
    <w:rsid w:val="00172276"/>
    <w:rsid w:val="001A6838"/>
    <w:rsid w:val="001C2D74"/>
    <w:rsid w:val="001D5399"/>
    <w:rsid w:val="00204C85"/>
    <w:rsid w:val="00217A0F"/>
    <w:rsid w:val="002539B8"/>
    <w:rsid w:val="00280F38"/>
    <w:rsid w:val="0028427E"/>
    <w:rsid w:val="00293C1B"/>
    <w:rsid w:val="002B4E31"/>
    <w:rsid w:val="002D33B8"/>
    <w:rsid w:val="002E48CA"/>
    <w:rsid w:val="0031279D"/>
    <w:rsid w:val="0032156F"/>
    <w:rsid w:val="00346604"/>
    <w:rsid w:val="00364FD7"/>
    <w:rsid w:val="00365BF4"/>
    <w:rsid w:val="003712EF"/>
    <w:rsid w:val="003773E0"/>
    <w:rsid w:val="0039119D"/>
    <w:rsid w:val="00397BDA"/>
    <w:rsid w:val="003C6E79"/>
    <w:rsid w:val="003E382A"/>
    <w:rsid w:val="00463EA5"/>
    <w:rsid w:val="00491566"/>
    <w:rsid w:val="004B3048"/>
    <w:rsid w:val="004C5AD0"/>
    <w:rsid w:val="004E1D16"/>
    <w:rsid w:val="004E7453"/>
    <w:rsid w:val="004F29D9"/>
    <w:rsid w:val="00542059"/>
    <w:rsid w:val="00566CF4"/>
    <w:rsid w:val="00585033"/>
    <w:rsid w:val="00597BDE"/>
    <w:rsid w:val="005C3892"/>
    <w:rsid w:val="005C6315"/>
    <w:rsid w:val="005F0D11"/>
    <w:rsid w:val="006A7EC8"/>
    <w:rsid w:val="006B5F40"/>
    <w:rsid w:val="006D4733"/>
    <w:rsid w:val="006F0252"/>
    <w:rsid w:val="007250BC"/>
    <w:rsid w:val="0073065C"/>
    <w:rsid w:val="007503EA"/>
    <w:rsid w:val="00751CDD"/>
    <w:rsid w:val="00774014"/>
    <w:rsid w:val="007B7E63"/>
    <w:rsid w:val="007D2DC2"/>
    <w:rsid w:val="007F3265"/>
    <w:rsid w:val="0080258B"/>
    <w:rsid w:val="0084679C"/>
    <w:rsid w:val="00946BDF"/>
    <w:rsid w:val="00960395"/>
    <w:rsid w:val="00976279"/>
    <w:rsid w:val="00995E2C"/>
    <w:rsid w:val="009A7386"/>
    <w:rsid w:val="009C3B21"/>
    <w:rsid w:val="009D0588"/>
    <w:rsid w:val="009E6D16"/>
    <w:rsid w:val="00A34A43"/>
    <w:rsid w:val="00A3634F"/>
    <w:rsid w:val="00A43694"/>
    <w:rsid w:val="00A4751B"/>
    <w:rsid w:val="00A50F5C"/>
    <w:rsid w:val="00AD406A"/>
    <w:rsid w:val="00AF18D3"/>
    <w:rsid w:val="00B025F1"/>
    <w:rsid w:val="00B31582"/>
    <w:rsid w:val="00B60F9E"/>
    <w:rsid w:val="00B94FAB"/>
    <w:rsid w:val="00BA42E8"/>
    <w:rsid w:val="00BB402C"/>
    <w:rsid w:val="00BD6AA1"/>
    <w:rsid w:val="00BF3CD9"/>
    <w:rsid w:val="00BF6EFD"/>
    <w:rsid w:val="00C113EA"/>
    <w:rsid w:val="00C16661"/>
    <w:rsid w:val="00C17967"/>
    <w:rsid w:val="00C20987"/>
    <w:rsid w:val="00C3790F"/>
    <w:rsid w:val="00C41CA9"/>
    <w:rsid w:val="00C51773"/>
    <w:rsid w:val="00C66688"/>
    <w:rsid w:val="00C739EB"/>
    <w:rsid w:val="00C81753"/>
    <w:rsid w:val="00CB4DCF"/>
    <w:rsid w:val="00CC1165"/>
    <w:rsid w:val="00CC476B"/>
    <w:rsid w:val="00CF20BA"/>
    <w:rsid w:val="00D20813"/>
    <w:rsid w:val="00D22DC4"/>
    <w:rsid w:val="00D311AF"/>
    <w:rsid w:val="00D3413E"/>
    <w:rsid w:val="00D46FB0"/>
    <w:rsid w:val="00D83B99"/>
    <w:rsid w:val="00DD13D1"/>
    <w:rsid w:val="00DF2D4B"/>
    <w:rsid w:val="00E1063B"/>
    <w:rsid w:val="00E349CA"/>
    <w:rsid w:val="00E754D2"/>
    <w:rsid w:val="00E771A5"/>
    <w:rsid w:val="00E81C14"/>
    <w:rsid w:val="00E91BB2"/>
    <w:rsid w:val="00E9728B"/>
    <w:rsid w:val="00EA56A9"/>
    <w:rsid w:val="00EC7079"/>
    <w:rsid w:val="00EE1F4E"/>
    <w:rsid w:val="00EE6212"/>
    <w:rsid w:val="00EF3953"/>
    <w:rsid w:val="00F5313B"/>
    <w:rsid w:val="00F65DA6"/>
    <w:rsid w:val="00F84C1C"/>
    <w:rsid w:val="00FC6CBD"/>
    <w:rsid w:val="00FD1162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BC055B-2D5E-421B-9F35-DDD8DA3D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3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刘冰</cp:lastModifiedBy>
  <cp:revision>2</cp:revision>
  <dcterms:created xsi:type="dcterms:W3CDTF">2013-06-05T10:50:00Z</dcterms:created>
  <dcterms:modified xsi:type="dcterms:W3CDTF">2013-06-05T10:50:00Z</dcterms:modified>
</cp:coreProperties>
</file>